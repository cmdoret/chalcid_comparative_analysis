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lang w:val="en-GB"/>
        </w:rPr>
      </w:pPr>
      <w:ins w:id="0" w:author="Casper van der Kooi" w:date="2016-11-20T10:13:00Z">
        <w:r>
          <w:rPr>
            <w:lang w:val="en-GB"/>
          </w:rPr>
          <w:t>Title ?</w:t>
        </w:r>
      </w:ins>
    </w:p>
    <w:p>
      <w:pPr>
        <w:pStyle w:val="Normal"/>
        <w:spacing w:lineRule="auto" w:line="360"/>
        <w:rPr/>
      </w:pPr>
      <w:r>
        <w:rPr>
          <w:lang w:val="en-GB"/>
          <w:rPrChange w:id="0" w:author="Casper van der Kooi" w:date="2016-11-20T10:13:00Z"/>
        </w:rPr>
        <w:t xml:space="preserve">Asexual reproduction is considered to be advantageous at the individual level, as </w:t>
      </w:r>
      <w:commentRangeStart w:id="0"/>
      <w:r>
        <w:rPr>
          <w:lang w:val="en-GB"/>
          <w:rPrChange w:id="0" w:author="Casper van der Kooi" w:date="2016-11-20T10:13:00Z"/>
        </w:rPr>
        <w:t>it does not involve the cost of mating</w:t>
      </w:r>
      <w:del w:id="3" w:author="Unknown Author" w:date="2016-11-22T00:31:00Z">
        <w:r>
          <w:rPr>
            <w:lang w:val="en-GB"/>
          </w:rPr>
        </w:r>
      </w:del>
      <w:commentRangeEnd w:id="0"/>
      <w:r>
        <w:commentReference w:id="0"/>
      </w:r>
      <w:r>
        <w:rPr>
          <w:lang w:val="en-GB"/>
          <w:rPrChange w:id="0" w:author="Casper van der Kooi" w:date="2016-11-20T10:13:00Z"/>
        </w:rPr>
        <w:t xml:space="preserve"> encountered in sexual reproduction. </w:t>
      </w:r>
      <w:commentRangeStart w:id="1"/>
      <w:r>
        <w:rPr>
          <w:lang w:val="en-GB"/>
          <w:rPrChange w:id="0" w:author="Casper van der Kooi" w:date="2016-11-20T10:13:00Z"/>
        </w:rPr>
        <w:t>Despite this apparent benefit, asexuality is generally rare</w:t>
      </w:r>
      <w:del w:id="6" w:author="Unknown Author" w:date="2016-11-22T00:33:00Z">
        <w:r>
          <w:rPr>
            <w:lang w:val="en-GB"/>
          </w:rPr>
        </w:r>
      </w:del>
      <w:commentRangeEnd w:id="1"/>
      <w:r>
        <w:commentReference w:id="1"/>
      </w:r>
      <w:r>
        <w:rPr>
          <w:lang w:val="en-GB"/>
          <w:rPrChange w:id="0" w:author="Casper van der Kooi" w:date="2016-11-20T10:13:00Z"/>
        </w:rPr>
        <w:t xml:space="preserve">. Some insect groups present </w:t>
      </w:r>
      <w:del w:id="8" w:author="Casper van der Kooi" w:date="2016-11-20T10:14:00Z">
        <w:r>
          <w:rPr>
            <w:lang w:val="en-GB"/>
          </w:rPr>
          <w:delText xml:space="preserve">unusually </w:delText>
        </w:r>
      </w:del>
      <w:r>
        <w:rPr>
          <w:lang w:val="en-GB"/>
          <w:rPrChange w:id="0" w:author="Casper van der Kooi" w:date="2016-11-20T10:13:00Z"/>
        </w:rPr>
        <w:t>high proportions of asexual species</w:t>
      </w:r>
      <w:ins w:id="10" w:author="Casper van der Kooi" w:date="2016-11-20T10:14:00Z">
        <w:r>
          <w:rPr>
            <w:lang w:val="en-GB"/>
          </w:rPr>
          <w:t xml:space="preserve">. For instance </w:t>
        </w:r>
      </w:ins>
      <w:ins w:id="11" w:author="Casper van der Kooi" w:date="2016-11-20T10:15:00Z">
        <w:r>
          <w:rPr>
            <w:lang w:val="en-GB"/>
          </w:rPr>
          <w:t xml:space="preserve">in </w:t>
        </w:r>
      </w:ins>
      <w:ins w:id="12" w:author="Casper van der Kooi" w:date="2016-11-20T10:14:00Z">
        <w:r>
          <w:rPr>
            <w:lang w:val="en-GB"/>
          </w:rPr>
          <w:t xml:space="preserve">the hymenoptera superfamily </w:t>
        </w:r>
      </w:ins>
      <w:del w:id="13" w:author="Casper van der Kooi" w:date="2016-11-20T10:14:00Z">
        <w:r>
          <w:rPr>
            <w:lang w:val="en-GB"/>
          </w:rPr>
          <w:delText xml:space="preserve">, </w:delText>
        </w:r>
      </w:del>
      <w:r>
        <w:rPr>
          <w:lang w:val="en-GB"/>
          <w:rPrChange w:id="0" w:author="Casper van der Kooi" w:date="2016-11-20T10:13:00Z"/>
        </w:rPr>
        <w:t xml:space="preserve">Chalcidoidea </w:t>
      </w:r>
      <w:del w:id="15" w:author="Casper van der Kooi" w:date="2016-11-20T10:15:00Z">
        <w:r>
          <w:rPr>
            <w:lang w:val="en-GB"/>
          </w:rPr>
          <w:delText>for example, a superfamily of parasitoid wasps is especially convenient for studying asexuality, as it contains a high number of species and has a relatively high proportion of asexuals</w:delText>
        </w:r>
      </w:del>
      <w:ins w:id="16" w:author="Casper van der Kooi" w:date="2016-11-20T10:15:00Z">
        <w:r>
          <w:rPr>
            <w:lang w:val="en-GB"/>
          </w:rPr>
          <w:t>many asexual species can be found</w:t>
        </w:r>
      </w:ins>
      <w:r>
        <w:rPr>
          <w:lang w:val="en-GB"/>
          <w:rPrChange w:id="0" w:author="Casper van der Kooi" w:date="2016-11-20T10:13:00Z"/>
        </w:rPr>
        <w:t>.</w:t>
      </w:r>
    </w:p>
    <w:p>
      <w:pPr>
        <w:pStyle w:val="Normal"/>
        <w:spacing w:lineRule="auto" w:line="360"/>
        <w:rPr/>
      </w:pPr>
      <w:r>
        <w:rPr>
          <w:lang w:val="en-GB"/>
          <w:rPrChange w:id="0" w:author="Casper van der Kooi" w:date="2016-11-20T10:13:00Z"/>
        </w:rPr>
        <w:t>In this meta-analysis</w:t>
      </w:r>
      <w:del w:id="19" w:author="Unknown Author" w:date="2016-11-21T22:46:00Z">
        <w:r>
          <w:rPr>
            <w:lang w:val="en-GB"/>
          </w:rPr>
          <w:commentReference w:id="2"/>
        </w:r>
      </w:del>
      <w:del w:id="20" w:author="Unknown Author" w:date="2016-11-21T22:50:00Z">
        <w:r>
          <w:rPr>
            <w:lang w:val="en-GB"/>
          </w:rPr>
          <w:commentReference w:id="3"/>
        </w:r>
      </w:del>
      <w:r>
        <w:rPr>
          <w:lang w:val="en-GB"/>
          <w:rPrChange w:id="0" w:author="Casper van der Kooi" w:date="2016-11-20T10:13:00Z"/>
        </w:rPr>
        <w:t xml:space="preserve">, we investigate various ecological traits associated with asexual reproduction. Ecological traits were gathered both manually from the scientific literature, and automatically from </w:t>
      </w:r>
      <w:del w:id="22" w:author="Casper van der Kooi" w:date="2016-11-20T10:15:00Z">
        <w:r>
          <w:rPr>
            <w:lang w:val="en-GB"/>
          </w:rPr>
          <w:delText>the Universal chalcidoidea</w:delText>
        </w:r>
      </w:del>
      <w:ins w:id="23" w:author="Casper van der Kooi" w:date="2016-11-20T10:15:00Z">
        <w:r>
          <w:rPr>
            <w:lang w:val="en-GB"/>
          </w:rPr>
          <w:t>an exhaustive online</w:t>
        </w:r>
      </w:ins>
      <w:r>
        <w:rPr>
          <w:lang w:val="en-GB"/>
          <w:rPrChange w:id="0" w:author="Casper van der Kooi" w:date="2016-11-20T10:13:00Z"/>
        </w:rPr>
        <w:t xml:space="preserve"> database. </w:t>
      </w:r>
      <w:commentRangeStart w:id="4"/>
      <w:r>
        <w:rPr>
          <w:lang w:val="en-GB"/>
          <w:rPrChange w:id="0" w:author="Casper van der Kooi" w:date="2016-11-20T10:13:00Z"/>
        </w:rPr>
        <w:t>Reproducti</w:t>
      </w:r>
      <w:ins w:id="26" w:author="Casper van der Kooi" w:date="2016-11-20T10:15:00Z">
        <w:r>
          <w:rPr>
            <w:lang w:val="en-GB"/>
          </w:rPr>
          <w:t>ve</w:t>
        </w:r>
      </w:ins>
      <w:del w:id="27" w:author="Casper van der Kooi" w:date="2016-11-20T10:15:00Z">
        <w:r>
          <w:rPr>
            <w:lang w:val="en-GB"/>
          </w:rPr>
          <w:delText>on</w:delText>
        </w:r>
      </w:del>
      <w:r>
        <w:rPr>
          <w:lang w:val="en-GB"/>
          <w:rPrChange w:id="0" w:author="Casper van der Kooi" w:date="2016-11-20T10:13:00Z"/>
        </w:rPr>
        <w:t xml:space="preserve"> mode was inferred using a previously developed list, based on scientific literature.</w:t>
      </w:r>
      <w:del w:id="29" w:author="Unknown Author" w:date="2016-11-22T00:36:00Z">
        <w:r>
          <w:rPr>
            <w:lang w:val="en-GB"/>
          </w:rPr>
        </w:r>
      </w:del>
      <w:commentRangeEnd w:id="4"/>
      <w:r>
        <w:commentReference w:id="4"/>
      </w:r>
      <w:r>
        <w:rPr>
          <w:lang w:val="en-GB"/>
          <w:rPrChange w:id="0" w:author="Casper van der Kooi" w:date="2016-11-20T10:13:00Z"/>
        </w:rPr>
        <w:t xml:space="preserve"> A pairwise analysis between asexual and sexual sister species revealed no significant association between reproduction mode and body size although it has often been pointed out that asexuality often occurs in small species</w:t>
      </w:r>
      <w:r>
        <w:rPr>
          <w:lang w:val="en-GB"/>
        </w:rPr>
        <w:commentReference w:id="5"/>
      </w:r>
      <w:r>
        <w:rPr>
          <w:lang w:val="en-GB"/>
        </w:rPr>
        <w:commentReference w:id="6"/>
      </w:r>
      <w:r>
        <w:rPr>
          <w:lang w:val="en-GB"/>
          <w:rPrChange w:id="0" w:author="Casper van der Kooi" w:date="2016-11-20T10:13:00Z"/>
        </w:rPr>
        <w:t xml:space="preserve">. We also found asexual species to have more host species than their sexual relatives, indicating that they tend to be more generalist than their sexual counterparts. Finally, we found that asexuals can occupy more extreme latitudes than sexuals, which to our knowledge, </w:t>
      </w:r>
      <w:commentRangeStart w:id="7"/>
      <w:r>
        <w:rPr>
          <w:lang w:val="en-GB"/>
          <w:rPrChange w:id="0" w:author="Casper van der Kooi" w:date="2016-11-20T10:13:00Z"/>
        </w:rPr>
        <w:t>has not been reported previously</w:t>
      </w:r>
      <w:del w:id="33" w:author="Unknown Author" w:date="2016-11-22T00:37:00Z">
        <w:r>
          <w:rPr>
            <w:lang w:val="en-GB"/>
          </w:rPr>
        </w:r>
      </w:del>
      <w:commentRangeEnd w:id="7"/>
      <w:r>
        <w:commentReference w:id="7"/>
      </w:r>
      <w:r>
        <w:rPr>
          <w:lang w:val="en-GB"/>
          <w:rPrChange w:id="0" w:author="Casper van der Kooi" w:date="2016-11-20T10:13:00Z"/>
        </w:rPr>
        <w:t>.</w:t>
      </w:r>
      <w:ins w:id="35" w:author="Casper van der Kooi" w:date="2016-11-20T10:58:00Z">
        <w:r>
          <w:rPr>
            <w:lang w:val="en-GB"/>
          </w:rPr>
          <w:t xml:space="preserve"> </w:t>
        </w:r>
      </w:ins>
      <w:ins w:id="36" w:author="Casper van der Kooi" w:date="2016-11-20T10:58:00Z">
        <w:bookmarkStart w:id="0" w:name="__DdeLink__123_674480746"/>
        <w:r>
          <w:rPr>
            <w:lang w:val="en-GB"/>
          </w:rPr>
          <w:t>Highlight that we are the first to test several hypotheses on this large scale (you can also say in the beginning that the hypotheses have so far only been tested in small taxonomic groups, e.g. one sex vs one asex species or only within a genus).</w:t>
        </w:r>
      </w:ins>
    </w:p>
    <w:p>
      <w:pPr>
        <w:pStyle w:val="Normal"/>
        <w:spacing w:lineRule="auto" w:line="360"/>
        <w:rPr>
          <w:lang w:val="en-GB"/>
        </w:rPr>
      </w:pPr>
      <w:ins w:id="37" w:author="Casper van der Kooi" w:date="2016-11-20T11:01:00Z">
        <w:r>
          <w:rPr>
            <w:lang w:val="en-GB"/>
          </w:rPr>
          <w:t xml:space="preserve">Also include the first results/findings/semi-speculations about the arrow of causality. </w:t>
        </w:r>
      </w:ins>
    </w:p>
    <w:p>
      <w:pPr>
        <w:pStyle w:val="Normal"/>
        <w:spacing w:lineRule="auto" w:line="360"/>
        <w:rPr/>
      </w:pPr>
      <w:ins w:id="38" w:author="Casper van der Kooi" w:date="2016-11-20T11:01:00Z">
        <w:bookmarkEnd w:id="0"/>
        <w:r>
          <w:rPr>
            <w:lang w:val="en-GB"/>
          </w:rPr>
          <w:t>Feel free to copy sentences from the manuscript I previously sent you.</w:t>
        </w:r>
      </w:ins>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sper van der Kooi" w:date="2016-11-20T10:55:00Z" w:initials="CJvdK">
    <w:p>
      <w:r>
        <w:rPr>
          <w:rFonts w:eastAsia="DejaVu Sans" w:cs="DejaVu Sans"/>
          <w:color w:val="auto"/>
          <w:lang w:val="en-US" w:eastAsia="en-US" w:bidi="en-US"/>
        </w:rPr>
        <w:t xml:space="preserve">True, but this is not what your work is about. Maybe talk about colonization advantage and other things that are immediately relevant for your work. </w:t>
      </w:r>
    </w:p>
  </w:comment>
  <w:comment w:id="1" w:author="Casper van der Kooi" w:date="2016-11-20T10:57:00Z" w:initials="CJvdK">
    <w:p>
      <w:r>
        <w:rPr>
          <w:rFonts w:eastAsia="DejaVu Sans" w:cs="DejaVu Sans"/>
          <w:color w:val="auto"/>
          <w:lang w:val="en-US" w:eastAsia="en-US" w:bidi="en-US"/>
        </w:rPr>
        <w:t>True again, but also not really what you worked on. You didn’t work on the frequency, but on the ecological advantages. Thus I would delete this sentence, add a few with specific predictions you have for sex vs asex. Then say this has rarely been tested. Then you introduce your system : chalcidoidea</w:t>
      </w:r>
    </w:p>
  </w:comment>
  <w:comment w:id="2" w:author="Casper van der Kooi" w:date="2016-11-20T10:57:00Z" w:initials="CJvdK">
    <w:p>
      <w:r>
        <w:rPr>
          <w:rFonts w:eastAsia="DejaVu Sans" w:cs="DejaVu Sans"/>
          <w:color w:val="auto"/>
          <w:lang w:val="en-US" w:eastAsia="en-US" w:bidi="en-US"/>
        </w:rPr>
        <w:t>Maybe « large scale comparative analysis » is better.</w:t>
      </w:r>
    </w:p>
  </w:comment>
  <w:comment w:id="3" w:author="" w:date="0-00-00T00:00:00Z" w:initials="">
    <w:p>
      <w:r>
        <w:rPr>
          <w:rFonts w:eastAsia="DejaVu Sans" w:cs="DejaVu Sans"/>
          <w:color w:val="auto"/>
          <w:lang w:val="en-US" w:eastAsia="en-US" w:bidi="en-US"/>
        </w:rPr>
      </w:r>
    </w:p>
  </w:comment>
  <w:comment w:id="4" w:author="Casper van der Kooi" w:date="2016-11-20T10:58:00Z" w:initials="CJvdK">
    <w:p>
      <w:r>
        <w:rPr>
          <w:rFonts w:eastAsia="DejaVu Sans" w:cs="DejaVu Sans"/>
          <w:color w:val="auto"/>
          <w:lang w:val="en-US" w:eastAsia="en-US" w:bidi="en-US"/>
        </w:rPr>
        <w:t>This should come first. You cannot do the other things if you don’t know the repr mode. You can also say something vageluely like : we first compiled a detailed species listwith asexual chalcidioidea species (you didn’t do this, but for the sake of the abstrct it may be good to bluf that you did ;-)</w:t>
      </w:r>
    </w:p>
  </w:comment>
  <w:comment w:id="5" w:author="Casper van der Kooi" w:date="2016-11-20T10:59:00Z" w:initials="CJvdK">
    <w:p>
      <w:r>
        <w:rPr>
          <w:rFonts w:eastAsia="DejaVu Sans" w:cs="DejaVu Sans"/>
          <w:color w:val="auto"/>
          <w:lang w:val="en-US" w:eastAsia="en-US" w:bidi="en-US"/>
        </w:rPr>
        <w:t>Other way around : first prediction, then what you found.</w:t>
      </w:r>
    </w:p>
  </w:comment>
  <w:comment w:id="6" w:author="" w:date="0-00-00T00:00:00Z" w:initials="">
    <w:p>
      <w:r>
        <w:rPr>
          <w:rFonts w:eastAsia="DejaVu Sans" w:cs="DejaVu Sans"/>
          <w:color w:val="auto"/>
          <w:lang w:val="en-US" w:eastAsia="en-US" w:bidi="en-US"/>
        </w:rPr>
      </w:r>
    </w:p>
  </w:comment>
  <w:comment w:id="7" w:author="Casper van der Kooi" w:date="2016-11-20T11:00:00Z" w:initials="CJvdK">
    <w:p>
      <w:r>
        <w:rPr>
          <w:rFonts w:eastAsia="DejaVu Sans" w:cs="DejaVu Sans"/>
          <w:color w:val="auto"/>
          <w:lang w:val="en-US" w:eastAsia="en-US" w:bidi="en-US"/>
        </w:rPr>
        <w:t>This has been suggested before. Also for selfing plants. Say that we are the first to document on a large-scale, species-wide scale.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trackRevisions/>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FR"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ource Han Sans CN Regular" w:cs="Lohit Devanagari"/>
      <w:color w:val="00000A"/>
      <w:sz w:val="24"/>
      <w:szCs w:val="24"/>
      <w:lang w:val="fr-FR"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f25ba"/>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845f9c"/>
    <w:rPr>
      <w:sz w:val="18"/>
      <w:szCs w:val="18"/>
    </w:rPr>
  </w:style>
  <w:style w:type="character" w:styleId="CommentTextChar" w:customStyle="1">
    <w:name w:val="Comment Text Char"/>
    <w:basedOn w:val="DefaultParagraphFont"/>
    <w:link w:val="CommentText"/>
    <w:uiPriority w:val="99"/>
    <w:semiHidden/>
    <w:qFormat/>
    <w:rsid w:val="00845f9c"/>
    <w:rPr/>
  </w:style>
  <w:style w:type="character" w:styleId="CommentSubjectChar" w:customStyle="1">
    <w:name w:val="Comment Subject Char"/>
    <w:basedOn w:val="CommentTextChar"/>
    <w:link w:val="CommentSubject"/>
    <w:uiPriority w:val="99"/>
    <w:semiHidden/>
    <w:qFormat/>
    <w:rsid w:val="00845f9c"/>
    <w:rPr>
      <w:b/>
      <w:bCs/>
      <w:sz w:val="20"/>
      <w:szCs w:val="20"/>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ef25ba"/>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845f9c"/>
    <w:pPr/>
    <w:rPr/>
  </w:style>
  <w:style w:type="paragraph" w:styleId="Annotationsubject">
    <w:name w:val="annotation subject"/>
    <w:basedOn w:val="Annotationtext"/>
    <w:link w:val="CommentSubjectChar"/>
    <w:uiPriority w:val="99"/>
    <w:semiHidden/>
    <w:unhideWhenUsed/>
    <w:qFormat/>
    <w:rsid w:val="00845f9c"/>
    <w:pPr/>
    <w:rPr>
      <w:b/>
      <w:bCs/>
      <w:sz w:val="20"/>
      <w:szCs w:val="20"/>
    </w:rPr>
  </w:style>
  <w:style w:type="paragraph" w:styleId="Revision">
    <w:name w:val="Revision"/>
    <w:uiPriority w:val="99"/>
    <w:semiHidden/>
    <w:qFormat/>
    <w:rsid w:val="00703cdb"/>
    <w:pPr>
      <w:widowControl/>
      <w:bidi w:val="0"/>
      <w:jc w:val="left"/>
    </w:pPr>
    <w:rPr>
      <w:rFonts w:ascii="Liberation Serif" w:hAnsi="Liberation Serif" w:eastAsia="Source Han Sans CN Regular" w:cs="Lohit Devanagari"/>
      <w:color w:val="00000A"/>
      <w:sz w:val="24"/>
      <w:szCs w:val="24"/>
      <w:lang w:val="fr-FR"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LibreOffice/5.1.6.2.0$Linux_X86_64 LibreOffice_project/10$Build-2</Application>
  <Pages>1</Pages>
  <Words>246</Words>
  <Characters>1402</Characters>
  <CharactersWithSpaces>1644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2016-11-16T17:42:00Z</dcterms:created>
  <dc:creator/>
  <dc:description/>
  <dc:language>fr-FR</dc:language>
  <cp:lastModifiedBy/>
  <dcterms:modified xsi:type="dcterms:W3CDTF">2016-11-22T00:37:55Z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