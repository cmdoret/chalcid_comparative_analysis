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jc w:val="both"/>
        <w:rPr>
          <w:lang w:val="en-GB"/>
        </w:rPr>
      </w:pPr>
      <w:del w:id="0" w:author="Casper van der Kooi" w:date="2016-11-23T11:24:00Z">
        <w:r>
          <w:rPr>
            <w:lang w:val="en-GB"/>
          </w:rPr>
          <w:delText>Studying the</w:delText>
        </w:r>
      </w:del>
      <w:ins w:id="1" w:author="Casper van der Kooi" w:date="2016-11-23T11:24:00Z">
        <w:r>
          <w:rPr>
            <w:lang w:val="en-GB"/>
          </w:rPr>
          <w:t>Comparative</w:t>
        </w:r>
      </w:ins>
      <w:r>
        <w:rPr>
          <w:lang w:val="en-GB"/>
          <w:rPrChange w:id="0" w:author="Casper van der Kooi" w:date="2016-11-23T11:25:00Z"/>
        </w:rPr>
        <w:t xml:space="preserve"> </w:t>
      </w:r>
      <w:del w:id="3" w:author="Casper van der Kooi" w:date="2016-11-23T11:25:00Z">
        <w:r>
          <w:rPr>
            <w:lang w:val="en-GB"/>
          </w:rPr>
          <w:delText xml:space="preserve">ecology </w:delText>
        </w:r>
      </w:del>
      <w:ins w:id="4" w:author="Casper van der Kooi" w:date="2016-11-23T11:25:00Z">
        <w:r>
          <w:rPr>
            <w:lang w:val="en-GB"/>
          </w:rPr>
          <w:t xml:space="preserve">study </w:t>
        </w:r>
      </w:ins>
      <w:r>
        <w:rPr>
          <w:lang w:val="en-GB"/>
          <w:rPrChange w:id="0" w:author="Casper van der Kooi" w:date="2016-11-23T11:25:00Z"/>
        </w:rPr>
        <w:t xml:space="preserve">of </w:t>
      </w:r>
      <w:ins w:id="6" w:author="Casper van der Kooi" w:date="2016-11-23T11:24:00Z">
        <w:r>
          <w:rPr>
            <w:lang w:val="en-GB"/>
          </w:rPr>
          <w:t xml:space="preserve">sexual and </w:t>
        </w:r>
      </w:ins>
      <w:r>
        <w:rPr>
          <w:lang w:val="en-GB"/>
          <w:rPrChange w:id="0" w:author="Casper van der Kooi" w:date="2016-11-23T11:25:00Z"/>
        </w:rPr>
        <w:t>asexual</w:t>
      </w:r>
      <w:del w:id="8" w:author="Casper van der Kooi" w:date="2016-11-23T11:24:00Z">
        <w:r>
          <w:rPr>
            <w:lang w:val="en-GB"/>
          </w:rPr>
          <w:delText>ity</w:delText>
        </w:r>
      </w:del>
      <w:r>
        <w:rPr>
          <w:lang w:val="en-GB"/>
          <w:rPrChange w:id="0" w:author="Casper van der Kooi" w:date="2016-11-23T11:25:00Z"/>
        </w:rPr>
        <w:t xml:space="preserve"> </w:t>
      </w:r>
      <w:del w:id="10" w:author="Casper van der Kooi" w:date="2016-11-23T11:24:00Z">
        <w:r>
          <w:rPr>
            <w:lang w:val="en-GB"/>
          </w:rPr>
          <w:delText>in chalcid</w:delText>
        </w:r>
      </w:del>
      <w:ins w:id="11" w:author="Casper van der Kooi" w:date="2016-11-23T11:24:00Z">
        <w:r>
          <w:rPr>
            <w:lang w:val="en-GB"/>
          </w:rPr>
          <w:t>parasitoid</w:t>
        </w:r>
      </w:ins>
      <w:r>
        <w:rPr>
          <w:lang w:val="en-GB"/>
          <w:rPrChange w:id="0" w:author="Casper van der Kooi" w:date="2016-11-23T11:25:00Z"/>
        </w:rPr>
        <w:t xml:space="preserve"> wasps</w:t>
      </w:r>
      <w:del w:id="13" w:author="Casper van der Kooi" w:date="2016-11-23T11:24:00Z">
        <w:r>
          <w:rPr>
            <w:lang w:val="en-GB"/>
          </w:rPr>
          <w:delText>.</w:delText>
        </w:r>
      </w:del>
    </w:p>
    <w:p>
      <w:pPr>
        <w:pStyle w:val="Normal"/>
        <w:spacing w:lineRule="auto" w:line="480"/>
        <w:jc w:val="both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480"/>
        <w:jc w:val="both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480"/>
        <w:jc w:val="both"/>
        <w:rPr>
          <w:lang w:val="en-GB"/>
          <w:ins w:id="30" w:author="Casper van der Kooi" w:date="2016-11-23T11:27:00Z"/>
        </w:rPr>
      </w:pPr>
      <w:commentRangeStart w:id="0"/>
      <w:r>
        <w:rPr>
          <w:lang w:val="en-GB"/>
          <w:rPrChange w:id="0" w:author="Casper van der Kooi" w:date="2016-11-23T11:25:00Z"/>
        </w:rPr>
        <w:t xml:space="preserve">Asexual reproduction provides certain advantages </w:t>
      </w:r>
      <w:ins w:id="15" w:author="Casper van der Kooi" w:date="2016-11-23T11:56:00Z">
        <w:r>
          <w:rPr>
            <w:lang w:val="en-GB"/>
          </w:rPr>
          <w:t xml:space="preserve">as compared to sexual reproduction, such as </w:t>
        </w:r>
      </w:ins>
      <w:del w:id="16" w:author="Casper van der Kooi" w:date="2016-11-23T11:56:00Z">
        <w:r>
          <w:rPr>
            <w:lang w:val="en-GB"/>
          </w:rPr>
          <w:delText>for colonization, however the ecological traits associated with this reproductive mode are rarely studied.</w:delText>
        </w:r>
      </w:del>
      <w:ins w:id="17" w:author="Casper van der Kooi" w:date="2016-11-23T11:56:00Z">
        <w:r>
          <w:rPr>
            <w:lang w:val="en-GB"/>
          </w:rPr>
          <w:t>…</w:t>
        </w:r>
      </w:ins>
      <w:r>
        <w:rPr>
          <w:lang w:val="en-GB"/>
          <w:rPrChange w:id="0" w:author="Casper van der Kooi" w:date="2016-11-23T11:25:00Z"/>
        </w:rPr>
        <w:t xml:space="preserve"> </w:t>
      </w:r>
      <w:ins w:id="19" w:author="Casper van der Kooi" w:date="2016-11-23T11:56:00Z">
        <w:r>
          <w:rPr>
            <w:lang w:val="en-GB"/>
          </w:rPr>
          <w:t xml:space="preserve">Notably, it has been suggested that asexual species tend to appear in smaller species, or that asexual species are more susceptible to environmental variability. </w:t>
        </w:r>
      </w:ins>
      <w:r>
        <w:rPr>
          <w:lang w:val="en-GB"/>
        </w:rPr>
      </w:r>
      <w:del w:id="20" w:author="Casper van der Kooi" w:date="2016-11-23T11:54:00Z">
        <w:commentRangeEnd w:id="0"/>
        <w:r>
          <w:commentReference w:id="0"/>
        </w:r>
        <w:r>
          <w:rPr>
            <w:lang w:val="en-GB"/>
          </w:rPr>
          <w:delText xml:space="preserve">There have been several claims and observations on the topic, but these have </w:delText>
        </w:r>
      </w:del>
      <w:ins w:id="21" w:author="Casper van der Kooi" w:date="2016-11-23T11:54:00Z">
        <w:r>
          <w:rPr>
            <w:lang w:val="en-GB"/>
          </w:rPr>
          <w:t xml:space="preserve">Studies testing these theories are always </w:t>
        </w:r>
      </w:ins>
      <w:del w:id="22" w:author="Casper van der Kooi" w:date="2016-11-23T11:55:00Z">
        <w:r>
          <w:rPr>
            <w:lang w:val="en-GB"/>
          </w:rPr>
          <w:delText>only been tested</w:delText>
        </w:r>
      </w:del>
      <w:ins w:id="23" w:author="Casper van der Kooi" w:date="2016-11-23T11:55:00Z">
        <w:r>
          <w:rPr>
            <w:lang w:val="en-GB"/>
          </w:rPr>
          <w:t>based</w:t>
        </w:r>
      </w:ins>
      <w:r>
        <w:rPr>
          <w:lang w:val="en-GB"/>
          <w:rPrChange w:id="0" w:author="Casper van der Kooi" w:date="2016-11-23T11:25:00Z"/>
        </w:rPr>
        <w:t xml:space="preserve"> on small taxonomic groups</w:t>
      </w:r>
      <w:ins w:id="25" w:author="Casper van der Kooi" w:date="2016-11-23T11:55:00Z">
        <w:r>
          <w:rPr>
            <w:lang w:val="en-GB"/>
          </w:rPr>
          <w:t>, prohibiting inferring general patterns</w:t>
        </w:r>
      </w:ins>
      <w:r>
        <w:rPr>
          <w:lang w:val="en-GB"/>
          <w:rPrChange w:id="0" w:author="Casper van der Kooi" w:date="2016-11-23T11:25:00Z"/>
        </w:rPr>
        <w:t xml:space="preserve">. </w:t>
      </w:r>
      <w:del w:id="27" w:author="Casper van der Kooi" w:date="2016-11-23T11:56:00Z">
        <w:r>
          <w:rPr>
            <w:lang w:val="en-GB"/>
          </w:rPr>
          <w:delText xml:space="preserve">Notably, it has been suggested that asexual species tend to appear in smaller species, or that asexual species are more suceptible to environmental variablity. </w:delText>
        </w:r>
      </w:del>
      <w:r>
        <w:rPr>
          <w:lang w:val="en-GB"/>
          <w:rPrChange w:id="0" w:author="Casper van der Kooi" w:date="2016-11-23T11:25:00Z"/>
        </w:rPr>
        <w:t xml:space="preserve">Some insect groups present high proportions of asexual species and are thus good system to study these hypotheses. </w:t>
      </w:r>
      <w:del w:id="29" w:author="Casper van der Kooi" w:date="2016-11-23T11:27:00Z">
        <w:r>
          <w:rPr>
            <w:lang w:val="en-GB"/>
          </w:rPr>
          <w:delText xml:space="preserve">For instance in the hymenoptera superfamily Chalcidoidea, many asexual species can be found. </w:delText>
        </w:r>
      </w:del>
    </w:p>
    <w:p>
      <w:pPr>
        <w:pStyle w:val="Normal"/>
        <w:spacing w:lineRule="auto" w:line="480"/>
        <w:ind w:firstLine="709"/>
        <w:jc w:val="both"/>
        <w:pPrChange w:id="0" w:author="Casper van der Kooi" w:date="2016-11-23T11:27:00Z">
          <w:pPr>
            <w:jc w:val="both"/>
            <w:spacing w:lineRule="auto" w:line="480"/>
          </w:pPr>
        </w:pPrChange>
        <w:rPr>
          <w:lang w:val="en-GB"/>
        </w:rPr>
      </w:pPr>
      <w:r>
        <w:rPr>
          <w:lang w:val="en-GB"/>
        </w:rPr>
        <w:t>In this large</w:t>
      </w:r>
      <w:del w:id="31" w:author="Casper van der Kooi" w:date="2016-11-23T11:27:00Z">
        <w:r>
          <w:rPr>
            <w:lang w:val="en-GB"/>
          </w:rPr>
          <w:delText xml:space="preserve"> </w:delText>
        </w:r>
      </w:del>
      <w:ins w:id="32" w:author="Casper van der Kooi" w:date="2016-11-23T11:27:00Z">
        <w:r>
          <w:rPr>
            <w:lang w:val="en-GB"/>
          </w:rPr>
          <w:t>-</w:t>
        </w:r>
      </w:ins>
      <w:r>
        <w:rPr>
          <w:lang w:val="en-GB"/>
          <w:rPrChange w:id="0" w:author="Casper van der Kooi" w:date="2016-11-23T11:25:00Z"/>
        </w:rPr>
        <w:t>scale comparative analysis, we investigate</w:t>
      </w:r>
      <w:ins w:id="34" w:author="Casper van der Kooi" w:date="2016-11-23T11:27:00Z">
        <w:r>
          <w:rPr>
            <w:lang w:val="en-GB"/>
          </w:rPr>
          <w:t>d</w:t>
        </w:r>
      </w:ins>
      <w:r>
        <w:rPr>
          <w:lang w:val="en-GB"/>
          <w:rPrChange w:id="0" w:author="Casper van der Kooi" w:date="2016-11-23T11:25:00Z"/>
        </w:rPr>
        <w:t xml:space="preserve"> </w:t>
      </w:r>
      <w:ins w:id="36" w:author="Casper van der Kooi" w:date="2016-11-23T11:27:00Z">
        <w:r>
          <w:rPr>
            <w:lang w:val="en-GB"/>
          </w:rPr>
          <w:t xml:space="preserve">the ecology and distribution </w:t>
        </w:r>
      </w:ins>
      <w:del w:id="37" w:author="Casper van der Kooi" w:date="2016-11-23T11:28:00Z">
        <w:r>
          <w:rPr>
            <w:lang w:val="en-GB"/>
          </w:rPr>
          <w:delText>various ecological traits associated with</w:delText>
        </w:r>
      </w:del>
      <w:ins w:id="38" w:author="Casper van der Kooi" w:date="2016-11-23T11:28:00Z">
        <w:r>
          <w:rPr>
            <w:lang w:val="en-GB"/>
          </w:rPr>
          <w:t>of</w:t>
        </w:r>
      </w:ins>
      <w:r>
        <w:rPr>
          <w:lang w:val="en-GB"/>
          <w:rPrChange w:id="0" w:author="Casper van der Kooi" w:date="2016-11-23T11:25:00Z"/>
        </w:rPr>
        <w:t xml:space="preserve"> asexual</w:t>
      </w:r>
      <w:del w:id="40" w:author="Casper van der Kooi" w:date="2016-11-23T11:28:00Z">
        <w:r>
          <w:rPr>
            <w:lang w:val="en-GB"/>
          </w:rPr>
          <w:delText xml:space="preserve"> </w:delText>
        </w:r>
      </w:del>
      <w:ins w:id="41" w:author="Casper van der Kooi" w:date="2016-11-23T11:28:00Z">
        <w:r>
          <w:rPr>
            <w:lang w:val="en-GB"/>
          </w:rPr>
          <w:t xml:space="preserve"> </w:t>
        </w:r>
      </w:ins>
      <w:ins w:id="42" w:author="Casper van der Kooi" w:date="2016-11-23T11:29:00Z">
        <w:r>
          <w:rPr>
            <w:lang w:val="en-GB"/>
          </w:rPr>
          <w:t>chalcid</w:t>
        </w:r>
      </w:ins>
      <w:ins w:id="43" w:author="Casper van der Kooi" w:date="2016-11-23T11:28:00Z">
        <w:r>
          <w:rPr>
            <w:lang w:val="en-GB"/>
          </w:rPr>
          <w:t xml:space="preserve"> wasps</w:t>
        </w:r>
      </w:ins>
      <w:ins w:id="44" w:author="Casper van der Kooi" w:date="2016-11-23T11:29:00Z">
        <w:r>
          <w:rPr>
            <w:lang w:val="en-GB"/>
          </w:rPr>
          <w:t xml:space="preserve"> (Hymenoptera: Chalcidoidea)</w:t>
        </w:r>
      </w:ins>
      <w:del w:id="45" w:author="Casper van der Kooi" w:date="2016-11-23T11:28:00Z">
        <w:r>
          <w:rPr>
            <w:lang w:val="en-GB"/>
          </w:rPr>
          <w:delText>reproduction</w:delText>
        </w:r>
      </w:del>
      <w:r>
        <w:rPr>
          <w:lang w:val="en-GB"/>
          <w:rPrChange w:id="0" w:author="Casper van der Kooi" w:date="2016-11-23T11:25:00Z"/>
        </w:rPr>
        <w:t xml:space="preserve">. </w:t>
      </w:r>
      <w:del w:id="47" w:author="Casper van der Kooi" w:date="2016-11-23T11:28:00Z">
        <w:r>
          <w:rPr>
            <w:lang w:val="en-GB"/>
          </w:rPr>
          <w:delText>We first</w:delText>
        </w:r>
      </w:del>
      <w:ins w:id="48" w:author="Casper van der Kooi" w:date="2016-11-23T11:29:00Z">
        <w:r>
          <w:rPr>
            <w:lang w:val="en-GB"/>
          </w:rPr>
          <w:t>We used</w:t>
        </w:r>
      </w:ins>
      <w:ins w:id="49" w:author="Casper van der Kooi" w:date="2016-11-23T11:28:00Z">
        <w:r>
          <w:rPr>
            <w:lang w:val="en-GB"/>
          </w:rPr>
          <w:t xml:space="preserve"> a previously</w:t>
        </w:r>
      </w:ins>
      <w:r>
        <w:rPr>
          <w:lang w:val="en-GB"/>
          <w:rPrChange w:id="0" w:author="Casper van der Kooi" w:date="2016-11-23T11:25:00Z"/>
        </w:rPr>
        <w:t xml:space="preserve"> compiled </w:t>
      </w:r>
      <w:del w:id="51" w:author="Casper van der Kooi" w:date="2016-11-23T11:28:00Z">
        <w:r>
          <w:rPr>
            <w:lang w:val="en-GB"/>
          </w:rPr>
          <w:delText xml:space="preserve">a </w:delText>
        </w:r>
      </w:del>
      <w:r>
        <w:rPr>
          <w:lang w:val="en-GB"/>
          <w:rPrChange w:id="0" w:author="Casper van der Kooi" w:date="2016-11-23T11:25:00Z"/>
        </w:rPr>
        <w:t xml:space="preserve">detailed </w:t>
      </w:r>
      <w:ins w:id="53" w:author="Casper van der Kooi" w:date="2016-11-23T11:31:00Z">
        <w:r>
          <w:rPr>
            <w:lang w:val="en-GB"/>
          </w:rPr>
          <w:t xml:space="preserve">asexual species </w:t>
        </w:r>
      </w:ins>
      <w:del w:id="54" w:author="Casper van der Kooi" w:date="2016-11-23T11:28:00Z">
        <w:r>
          <w:rPr>
            <w:lang w:val="en-GB"/>
          </w:rPr>
          <w:delText xml:space="preserve">species </w:delText>
        </w:r>
      </w:del>
      <w:r>
        <w:rPr>
          <w:lang w:val="en-GB"/>
          <w:rPrChange w:id="0" w:author="Casper van der Kooi" w:date="2016-11-23T11:25:00Z"/>
        </w:rPr>
        <w:t>list</w:t>
      </w:r>
      <w:del w:id="56" w:author="Casper van der Kooi" w:date="2016-11-23T11:31:00Z">
        <w:r>
          <w:rPr>
            <w:lang w:val="en-GB"/>
          </w:rPr>
          <w:delText xml:space="preserve"> with asexual </w:delText>
        </w:r>
      </w:del>
      <w:del w:id="57" w:author="Casper van der Kooi" w:date="2016-11-23T11:29:00Z">
        <w:r>
          <w:rPr>
            <w:lang w:val="en-GB"/>
          </w:rPr>
          <w:delText xml:space="preserve">Chalcidoidea </w:delText>
        </w:r>
      </w:del>
      <w:del w:id="58" w:author="Casper van der Kooi" w:date="2016-11-23T11:31:00Z">
        <w:r>
          <w:rPr>
            <w:lang w:val="en-GB"/>
          </w:rPr>
          <w:delText>species</w:delText>
        </w:r>
      </w:del>
      <w:r>
        <w:rPr>
          <w:lang w:val="en-GB"/>
          <w:rPrChange w:id="0" w:author="Casper van der Kooi" w:date="2016-11-23T11:25:00Z"/>
        </w:rPr>
        <w:t xml:space="preserve">, </w:t>
      </w:r>
      <w:ins w:id="60" w:author="Casper van der Kooi" w:date="2016-11-23T11:30:00Z">
        <w:r>
          <w:rPr>
            <w:lang w:val="en-GB"/>
          </w:rPr>
          <w:t xml:space="preserve">and </w:t>
        </w:r>
      </w:ins>
      <w:ins w:id="61" w:author="Casper van der Kooi" w:date="2016-11-23T11:58:00Z">
        <w:r>
          <w:rPr>
            <w:lang w:val="en-GB"/>
          </w:rPr>
          <w:t xml:space="preserve">extracted distribution and host species </w:t>
        </w:r>
      </w:ins>
      <w:ins w:id="62" w:author="Casper van der Kooi" w:date="2016-11-23T11:30:00Z">
        <w:r>
          <w:rPr>
            <w:lang w:val="en-GB"/>
          </w:rPr>
          <w:t xml:space="preserve">data </w:t>
        </w:r>
      </w:ins>
      <w:ins w:id="63" w:author="Casper van der Kooi" w:date="2016-11-23T11:31:00Z">
        <w:r>
          <w:rPr>
            <w:lang w:val="en-GB"/>
          </w:rPr>
          <w:t xml:space="preserve">from exhaustive online databases. </w:t>
        </w:r>
      </w:ins>
      <w:del w:id="64" w:author="Casper van der Kooi" w:date="2016-11-23T11:29:00Z">
        <w:r>
          <w:rPr>
            <w:lang w:val="en-GB"/>
          </w:rPr>
          <w:delText>based on scientific literature</w:delText>
        </w:r>
      </w:del>
      <w:del w:id="65" w:author="Casper van der Kooi" w:date="2016-11-23T11:31:00Z">
        <w:r>
          <w:rPr>
            <w:lang w:val="en-GB"/>
          </w:rPr>
          <w:delText xml:space="preserve">. Ecological traits were then gathered both manually from the scientific literature, and automatically from an exhaustive online database. </w:delText>
        </w:r>
      </w:del>
      <w:r>
        <w:rPr>
          <w:lang w:val="en-GB"/>
          <w:rPrChange w:id="0" w:author="Casper van der Kooi" w:date="2016-11-23T11:25:00Z"/>
        </w:rPr>
        <w:t xml:space="preserve">Although </w:t>
      </w:r>
      <w:del w:id="67" w:author="Casper van der Kooi" w:date="2016-11-23T11:32:00Z">
        <w:r>
          <w:rPr>
            <w:lang w:val="en-GB"/>
          </w:rPr>
          <w:delText xml:space="preserve">it has often been pointed out that </w:delText>
        </w:r>
      </w:del>
      <w:r>
        <w:rPr>
          <w:lang w:val="en-GB"/>
          <w:rPrChange w:id="0" w:author="Casper van der Kooi" w:date="2016-11-23T11:25:00Z"/>
        </w:rPr>
        <w:t>asexuality often occurs in small species, pairwise analysis between asexual and sexual sister</w:t>
      </w:r>
      <w:del w:id="69" w:author="Casper van der Kooi" w:date="2016-11-23T11:32:00Z">
        <w:r>
          <w:rPr>
            <w:lang w:val="en-GB"/>
          </w:rPr>
          <w:delText xml:space="preserve"> </w:delText>
        </w:r>
      </w:del>
      <w:ins w:id="70" w:author="Casper van der Kooi" w:date="2016-11-23T11:33:00Z">
        <w:r>
          <w:rPr>
            <w:lang w:val="en-GB"/>
          </w:rPr>
          <w:t xml:space="preserve"> </w:t>
        </w:r>
      </w:ins>
      <w:r>
        <w:rPr>
          <w:lang w:val="en-GB"/>
          <w:rPrChange w:id="0" w:author="Casper van der Kooi" w:date="2016-11-23T11:25:00Z"/>
        </w:rPr>
        <w:t>species revealed no significant association between reproducti</w:t>
      </w:r>
      <w:del w:id="72" w:author="Casper van der Kooi" w:date="2016-11-23T11:34:00Z">
        <w:r>
          <w:rPr>
            <w:lang w:val="en-GB"/>
          </w:rPr>
          <w:delText>on</w:delText>
        </w:r>
      </w:del>
      <w:ins w:id="73" w:author="Casper van der Kooi" w:date="2016-11-23T11:34:00Z">
        <w:r>
          <w:rPr>
            <w:lang w:val="en-GB"/>
          </w:rPr>
          <w:t>ve</w:t>
        </w:r>
      </w:ins>
      <w:r>
        <w:rPr>
          <w:lang w:val="en-GB"/>
          <w:rPrChange w:id="0" w:author="Casper van der Kooi" w:date="2016-11-23T11:25:00Z"/>
        </w:rPr>
        <w:t xml:space="preserve"> mode and body size. </w:t>
      </w:r>
      <w:commentRangeStart w:id="1"/>
      <w:r>
        <w:rPr>
          <w:lang w:val="en-GB"/>
          <w:rPrChange w:id="0" w:author="Casper van der Kooi" w:date="2016-11-23T11:25:00Z">
            <w:rPr>
              <w:color w:val="CC0000"/>
            </w:rPr>
          </w:rPrChange>
        </w:rPr>
        <w:t xml:space="preserve">We also found </w:t>
      </w:r>
      <w:ins w:id="76" w:author="Casper van der Kooi" w:date="2016-11-23T11:32:00Z">
        <w:r>
          <w:rPr>
            <w:color w:val="CC0000"/>
            <w:lang w:val="en-GB"/>
          </w:rPr>
          <w:t xml:space="preserve">that </w:t>
        </w:r>
      </w:ins>
      <w:r>
        <w:rPr>
          <w:lang w:val="en-GB"/>
          <w:rPrChange w:id="0" w:author="Casper van der Kooi" w:date="2016-11-23T11:25:00Z">
            <w:rPr>
              <w:color w:val="CC0000"/>
            </w:rPr>
          </w:rPrChange>
        </w:rPr>
        <w:t>asexual</w:t>
      </w:r>
      <w:ins w:id="78" w:author="Casper van der Kooi" w:date="2016-11-23T11:32:00Z">
        <w:r>
          <w:rPr>
            <w:color w:val="CC0000"/>
            <w:lang w:val="en-GB"/>
          </w:rPr>
          <w:t>s</w:t>
        </w:r>
      </w:ins>
      <w:del w:id="79" w:author="Casper van der Kooi" w:date="2016-11-23T11:32:00Z">
        <w:r>
          <w:rPr>
            <w:color w:val="CC0000"/>
            <w:lang w:val="en-GB"/>
          </w:rPr>
          <w:delText xml:space="preserve"> species to</w:delText>
        </w:r>
      </w:del>
      <w:r>
        <w:rPr>
          <w:lang w:val="en-GB"/>
          <w:rPrChange w:id="0" w:author="Casper van der Kooi" w:date="2016-11-23T11:25:00Z">
            <w:rPr>
              <w:color w:val="CC0000"/>
            </w:rPr>
          </w:rPrChange>
        </w:rPr>
        <w:t xml:space="preserve"> have more host species </w:t>
      </w:r>
      <w:ins w:id="81" w:author="Casper van der Kooi" w:date="2016-11-23T11:59:00Z">
        <w:r>
          <w:rPr>
            <w:color w:val="CC0000"/>
            <w:lang w:val="en-GB"/>
          </w:rPr>
          <w:t xml:space="preserve">and wider distribution ranges </w:t>
        </w:r>
      </w:ins>
      <w:r>
        <w:rPr>
          <w:lang w:val="en-GB"/>
          <w:rPrChange w:id="0" w:author="Casper van der Kooi" w:date="2016-11-23T11:25:00Z">
            <w:rPr>
              <w:color w:val="CC0000"/>
            </w:rPr>
          </w:rPrChange>
        </w:rPr>
        <w:t xml:space="preserve">than their sexual relatives, indicating that they tend to </w:t>
      </w:r>
      <w:del w:id="83" w:author="Casper van der Kooi" w:date="2016-11-23T11:33:00Z">
        <w:r>
          <w:rPr>
            <w:color w:val="CC0000"/>
            <w:lang w:val="en-GB"/>
          </w:rPr>
          <w:delText xml:space="preserve">be </w:delText>
        </w:r>
      </w:del>
      <w:ins w:id="84" w:author="Casper van der Kooi" w:date="2016-11-23T11:33:00Z">
        <w:r>
          <w:rPr>
            <w:color w:val="CC0000"/>
            <w:lang w:val="en-GB"/>
          </w:rPr>
          <w:t>have</w:t>
        </w:r>
      </w:ins>
      <w:ins w:id="85" w:author="Casper van der Kooi" w:date="2016-11-23T11:33:00Z">
        <w:r>
          <w:rPr>
            <w:color w:val="CC0000"/>
            <w:lang w:val="en-GB"/>
          </w:rPr>
          <w:t xml:space="preserve"> </w:t>
        </w:r>
      </w:ins>
      <w:r>
        <w:rPr>
          <w:lang w:val="en-GB"/>
          <w:rPrChange w:id="0" w:author="Casper van der Kooi" w:date="2016-11-23T11:25:00Z">
            <w:rPr>
              <w:color w:val="CC0000"/>
            </w:rPr>
          </w:rPrChange>
        </w:rPr>
        <w:t xml:space="preserve">more generalist </w:t>
      </w:r>
      <w:ins w:id="87" w:author="Casper van der Kooi" w:date="2016-11-23T11:33:00Z">
        <w:r>
          <w:rPr>
            <w:color w:val="CC0000"/>
            <w:lang w:val="en-GB"/>
          </w:rPr>
          <w:t xml:space="preserve">ecologies </w:t>
        </w:r>
      </w:ins>
      <w:r>
        <w:rPr>
          <w:lang w:val="en-GB"/>
          <w:rPrChange w:id="0" w:author="Casper van der Kooi" w:date="2016-11-23T11:25:00Z">
            <w:rPr>
              <w:color w:val="CC0000"/>
            </w:rPr>
          </w:rPrChange>
        </w:rPr>
        <w:t>than their sexual counterparts</w:t>
      </w:r>
      <w:ins w:id="89" w:author="Casper van der Kooi" w:date="2016-11-23T11:59:00Z">
        <w:r>
          <w:rPr>
            <w:color w:val="CC0000"/>
            <w:lang w:val="en-GB"/>
          </w:rPr>
          <w:t>, which allows them to colonize larger geographic areas</w:t>
        </w:r>
      </w:ins>
      <w:r>
        <w:rPr>
          <w:lang w:val="en-GB"/>
          <w:rPrChange w:id="0" w:author="Casper van der Kooi" w:date="2016-11-23T11:25:00Z">
            <w:rPr>
              <w:color w:val="CC0000"/>
            </w:rPr>
          </w:rPrChange>
        </w:rPr>
        <w:t xml:space="preserve">. </w:t>
      </w:r>
      <w:del w:id="91" w:author="Casper van der Kooi" w:date="2016-11-23T11:59:00Z">
        <w:commentRangeStart w:id="2"/>
        <w:r>
          <w:rPr>
            <w:color w:val="CC0000"/>
            <w:lang w:val="en-GB"/>
          </w:rPr>
          <w:delText xml:space="preserve">We found that asexuals can occupy more extreme latitudes than sexuals. </w:delText>
        </w:r>
      </w:del>
      <w:r>
        <w:rPr>
          <w:color w:val="CC0000"/>
          <w:lang w:val="en-GB"/>
        </w:rPr>
      </w:r>
      <w:del w:id="92" w:author="Casper van der Kooi" w:date="2016-11-23T12:00:00Z">
        <w:commentRangeEnd w:id="1"/>
        <w:r>
          <w:commentReference w:id="1"/>
        </w:r>
        <w:r>
          <w:rPr>
            <w:lang w:val="en-GB"/>
          </w:rPr>
          <w:delText>Finally, we found</w:delText>
        </w:r>
      </w:del>
      <w:ins w:id="93" w:author="Casper van der Kooi" w:date="2016-11-23T12:00:00Z">
        <w:r>
          <w:rPr>
            <w:color w:val="CC0000"/>
            <w:lang w:val="en-GB"/>
          </w:rPr>
          <w:t>Our results show</w:t>
        </w:r>
      </w:ins>
      <w:r>
        <w:rPr>
          <w:lang w:val="en-GB"/>
          <w:rPrChange w:id="0" w:author="Casper van der Kooi" w:date="2016-11-23T11:25:00Z"/>
        </w:rPr>
        <w:t xml:space="preserve"> that asexuality tend to appear more often in already widespread </w:t>
      </w:r>
      <w:ins w:id="95" w:author="Casper van der Kooi" w:date="2016-11-23T12:00:00Z">
        <w:r>
          <w:rPr>
            <w:lang w:val="en-GB"/>
          </w:rPr>
          <w:t xml:space="preserve">sexual </w:t>
        </w:r>
      </w:ins>
      <w:r>
        <w:rPr>
          <w:lang w:val="en-GB"/>
          <w:rPrChange w:id="0" w:author="Casper van der Kooi" w:date="2016-11-23T11:25:00Z"/>
        </w:rPr>
        <w:t xml:space="preserve">species, rather than becoming widespread afterwards due to their ecological success. </w:t>
      </w:r>
      <w:r>
        <w:rPr>
          <w:lang w:val="en-GB"/>
        </w:rPr>
      </w:r>
      <w:commentRangeEnd w:id="2"/>
      <w:r>
        <w:commentReference w:id="2"/>
      </w:r>
      <w:r>
        <w:rPr>
          <w:lang w:val="en-GB"/>
          <w:rPrChange w:id="0" w:author="Casper van der Kooi" w:date="2016-11-23T11:25:00Z"/>
        </w:rPr>
        <w:t>To our knowledge, this is the first time these hypotheses have been tested on such a lar</w:t>
      </w:r>
      <w:bookmarkStart w:id="0" w:name="_GoBack"/>
      <w:bookmarkEnd w:id="0"/>
      <w:r>
        <w:rPr>
          <w:lang w:val="en-GB"/>
          <w:rPrChange w:id="0" w:author="Casper van der Kooi" w:date="2016-11-23T11:25:00Z"/>
        </w:rPr>
        <w:t>g</w:t>
      </w:r>
      <w:r>
        <w:rPr>
          <w:lang w:val="en-GB"/>
          <w:rPrChange w:id="0" w:author="Casper van der Kooi" w:date="2016-11-23T11:25:00Z"/>
        </w:rPr>
        <w:t>e scale.</w:t>
      </w:r>
    </w:p>
    <w:p>
      <w:pPr>
        <w:pStyle w:val="Normal"/>
        <w:spacing w:lineRule="auto" w:line="48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Casper van der Kooi" w:date="2016-11-23T11:57:00Z" w:initials="CJvdK">
    <w:p>
      <w:r>
        <w:rPr>
          <w:rFonts w:eastAsia="DejaVu Sans" w:cs="DejaVu Sans"/>
          <w:lang w:val="en-US" w:eastAsia="en-US" w:bidi="en-US"/>
        </w:rPr>
        <w:t>Write one or two general sentences arlready pointing at your topics. Then say that it is poorly (or on small scale only) studied.</w:t>
      </w:r>
    </w:p>
  </w:comment>
  <w:comment w:id="1" w:author="Casper van der Kooi" w:date="2016-11-23T11:32:00Z" w:initials="CJvdK">
    <w:p>
      <w:r>
        <w:rPr>
          <w:rFonts w:eastAsia="DejaVu Sans" w:cs="DejaVu Sans"/>
          <w:lang w:val="en-US" w:eastAsia="en-US" w:bidi="en-US"/>
        </w:rPr>
        <w:t>Very important part, keep in !</w:t>
      </w:r>
    </w:p>
  </w:comment>
  <w:comment w:id="2" w:author="Casper van der Kooi" w:date="2016-11-23T12:01:00Z" w:initials="CJvdK">
    <w:p>
      <w:r>
        <w:rPr>
          <w:rFonts w:eastAsia="DejaVu Sans" w:cs="DejaVu Sans"/>
          <w:lang w:val="en-US" w:eastAsia="en-US" w:bidi="en-US"/>
        </w:rPr>
        <w:t xml:space="preserve">I’m not sure if this is understandable. Maybe try to rephrase it a bit , or we may have to leave it out. </w:t>
      </w:r>
    </w:p>
    <w:p>
      <w:r>
        <w:rPr>
          <w:rFonts w:eastAsia="DejaVu Sans" w:cs="DejaVu Sans"/>
          <w:lang w:val="en-US" w:eastAsia="en-US" w:bidi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trackRevisions/>
  <w:defaultTabStop w:val="709"/>
  <w:compat>
    <w:compatSetting w:name="compatibilityMode" w:uri="http://schemas.microsoft.com/office/word" w:val="12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fr-FR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Source Han Sans CN Regular" w:cs="Lohit Devanagari"/>
      <w:color w:val="auto"/>
      <w:sz w:val="24"/>
      <w:szCs w:val="24"/>
      <w:lang w:val="fr-F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61ffd"/>
    <w:rPr>
      <w:rFonts w:ascii="Lucida Grande" w:hAnsi="Lucida Grande" w:cs="Lucida Grande"/>
      <w:sz w:val="18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32806"/>
    <w:rPr>
      <w:sz w:val="18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832806"/>
    <w:rPr/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832806"/>
    <w:rPr>
      <w:b/>
      <w:bCs/>
      <w:sz w:val="20"/>
      <w:szCs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61ffd"/>
    <w:pPr/>
    <w:rPr>
      <w:rFonts w:ascii="Lucida Grande" w:hAnsi="Lucida Grande" w:cs="Lucida Grande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832806"/>
    <w:pPr/>
    <w:rPr/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832806"/>
    <w:pPr/>
    <w:rPr>
      <w:b/>
      <w:bCs/>
      <w:sz w:val="20"/>
      <w:szCs w:val="20"/>
    </w:rPr>
  </w:style>
  <w:style w:type="paragraph" w:styleId="Revision">
    <w:name w:val="Revision"/>
    <w:uiPriority w:val="99"/>
    <w:semiHidden/>
    <w:qFormat/>
    <w:rsid w:val="007c047f"/>
    <w:pPr>
      <w:widowControl/>
      <w:bidi w:val="0"/>
      <w:jc w:val="left"/>
    </w:pPr>
    <w:rPr>
      <w:rFonts w:ascii="Liberation Serif" w:hAnsi="Liberation Serif" w:eastAsia="Source Han Sans CN Regular" w:cs="Lohit Devanagari"/>
      <w:color w:val="auto"/>
      <w:sz w:val="24"/>
      <w:szCs w:val="24"/>
      <w:lang w:val="fr-FR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Application>LibreOffice/5.1.4.2$Linux_X86_64 LibreOffice_project/10m0$Build-2</Application>
  <Pages>1</Pages>
  <Words>366</Words>
  <CharactersWithSpaces>2088</CharactersWithSpaces>
  <Paragraphs>4</Paragraphs>
  <Company>DEE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2016-11-16T17:42:00Z</dcterms:created>
  <dc:creator/>
  <dc:description/>
  <dc:language>en-US</dc:language>
  <cp:lastModifiedBy>Casper van der Kooi</cp:lastModifiedBy>
  <dcterms:modified xsi:type="dcterms:W3CDTF">2016-11-23T11:01:00Z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DEE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