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69E42" w14:textId="4DF508A7" w:rsidR="00CA573E" w:rsidRPr="00C75F6B" w:rsidRDefault="00EA46AB" w:rsidP="0009226E">
      <w:pPr>
        <w:spacing w:line="480" w:lineRule="auto"/>
        <w:rPr>
          <w:b/>
          <w:lang w:val="en-GB"/>
        </w:rPr>
      </w:pPr>
      <w:r w:rsidRPr="00C75F6B">
        <w:rPr>
          <w:b/>
          <w:lang w:val="en-GB"/>
        </w:rPr>
        <w:t>Comparative ecology of sexual and asexual parasitoid wasps</w:t>
      </w:r>
    </w:p>
    <w:p w14:paraId="1988F9FE" w14:textId="62A3E062" w:rsidR="00CA573E" w:rsidRDefault="00C75F6B" w:rsidP="0009226E">
      <w:pPr>
        <w:spacing w:line="480" w:lineRule="auto"/>
        <w:rPr>
          <w:lang w:val="en-GB"/>
        </w:rPr>
      </w:pPr>
      <w:r>
        <w:rPr>
          <w:lang w:val="en-GB"/>
        </w:rPr>
        <w:t>Cyril Matthey-Doret; Tanja Schwander; Casper J. van der Kooi</w:t>
      </w:r>
    </w:p>
    <w:p w14:paraId="43E4046A" w14:textId="63A3DBE2" w:rsidR="00C75F6B" w:rsidRDefault="00741121" w:rsidP="0009226E">
      <w:pPr>
        <w:spacing w:line="480" w:lineRule="auto"/>
        <w:rPr>
          <w:lang w:val="en-GB"/>
        </w:rPr>
      </w:pPr>
      <w:r>
        <w:rPr>
          <w:lang w:val="en-GB"/>
        </w:rPr>
        <w:t>Department of Ecology and Evolution, University of Lausanne</w:t>
      </w:r>
    </w:p>
    <w:p w14:paraId="426624F0" w14:textId="77777777" w:rsidR="00741121" w:rsidRPr="0009226E" w:rsidRDefault="00741121" w:rsidP="0009226E">
      <w:pPr>
        <w:spacing w:line="480" w:lineRule="auto"/>
        <w:rPr>
          <w:lang w:val="en-GB"/>
        </w:rPr>
      </w:pPr>
      <w:bookmarkStart w:id="0" w:name="_GoBack"/>
      <w:bookmarkEnd w:id="0"/>
    </w:p>
    <w:p w14:paraId="36EB4E41" w14:textId="6C1D194B" w:rsidR="00CA573E" w:rsidRDefault="00BA6E66" w:rsidP="0009226E">
      <w:pPr>
        <w:spacing w:line="480" w:lineRule="auto"/>
        <w:rPr>
          <w:lang w:val="en-GB"/>
        </w:rPr>
      </w:pPr>
      <w:r>
        <w:rPr>
          <w:lang w:val="en-GB"/>
        </w:rPr>
        <w:t xml:space="preserve">Different hypotheses predict that species characterized by </w:t>
      </w:r>
      <w:commentRangeStart w:id="1"/>
      <w:r w:rsidR="00EA46AB" w:rsidRPr="0009226E">
        <w:rPr>
          <w:lang w:val="en-GB"/>
        </w:rPr>
        <w:t xml:space="preserve">sexual </w:t>
      </w:r>
      <w:r w:rsidR="004438F0">
        <w:rPr>
          <w:lang w:val="en-GB"/>
        </w:rPr>
        <w:t xml:space="preserve">and </w:t>
      </w:r>
      <w:r>
        <w:rPr>
          <w:lang w:val="en-GB"/>
        </w:rPr>
        <w:t>a</w:t>
      </w:r>
      <w:r w:rsidR="004438F0">
        <w:rPr>
          <w:lang w:val="en-GB"/>
        </w:rPr>
        <w:t xml:space="preserve">sexual </w:t>
      </w:r>
      <w:r w:rsidR="00EA46AB" w:rsidRPr="0009226E">
        <w:rPr>
          <w:lang w:val="en-GB"/>
        </w:rPr>
        <w:t xml:space="preserve">reproduction </w:t>
      </w:r>
      <w:r>
        <w:rPr>
          <w:lang w:val="en-GB"/>
        </w:rPr>
        <w:t>differ in</w:t>
      </w:r>
      <w:r w:rsidR="00245726">
        <w:rPr>
          <w:lang w:val="en-GB"/>
        </w:rPr>
        <w:t xml:space="preserve"> </w:t>
      </w:r>
      <w:r w:rsidR="00666C6D">
        <w:rPr>
          <w:lang w:val="en-GB"/>
        </w:rPr>
        <w:t xml:space="preserve">certain ecological </w:t>
      </w:r>
      <w:r w:rsidR="004438F0">
        <w:rPr>
          <w:lang w:val="en-GB"/>
        </w:rPr>
        <w:t>attributes</w:t>
      </w:r>
      <w:r w:rsidR="00666C6D">
        <w:rPr>
          <w:lang w:val="en-GB"/>
        </w:rPr>
        <w:t xml:space="preserve">, such as </w:t>
      </w:r>
      <w:r w:rsidR="004438F0">
        <w:rPr>
          <w:lang w:val="en-GB"/>
        </w:rPr>
        <w:t>ecological generalism</w:t>
      </w:r>
      <w:r w:rsidR="00666C6D">
        <w:rPr>
          <w:lang w:val="en-GB"/>
        </w:rPr>
        <w:t xml:space="preserve"> and </w:t>
      </w:r>
      <w:r>
        <w:rPr>
          <w:lang w:val="en-GB"/>
        </w:rPr>
        <w:t>the size o</w:t>
      </w:r>
      <w:r w:rsidR="00FC4A2D">
        <w:rPr>
          <w:lang w:val="en-GB"/>
        </w:rPr>
        <w:t>f</w:t>
      </w:r>
      <w:r>
        <w:rPr>
          <w:lang w:val="en-GB"/>
        </w:rPr>
        <w:t xml:space="preserve"> </w:t>
      </w:r>
      <w:r w:rsidR="00666C6D">
        <w:rPr>
          <w:lang w:val="en-GB"/>
        </w:rPr>
        <w:t>dist</w:t>
      </w:r>
      <w:r w:rsidR="00A178C2">
        <w:rPr>
          <w:lang w:val="en-GB"/>
        </w:rPr>
        <w:t>ribution ranges</w:t>
      </w:r>
      <w:r w:rsidR="00FC4A2D">
        <w:rPr>
          <w:lang w:val="en-GB"/>
        </w:rPr>
        <w:t>, with opposite predictions depending on the hypothesis</w:t>
      </w:r>
      <w:r>
        <w:rPr>
          <w:lang w:val="en-GB"/>
        </w:rPr>
        <w:t xml:space="preserve">. </w:t>
      </w:r>
      <w:r w:rsidR="00FC4A2D">
        <w:rPr>
          <w:lang w:val="en-GB"/>
        </w:rPr>
        <w:t>However</w:t>
      </w:r>
      <w:del w:id="2" w:author="Tanja" w:date="2016-11-28T09:42:00Z">
        <w:r w:rsidR="00A178C2" w:rsidDel="004438F0">
          <w:rPr>
            <w:lang w:val="en-GB"/>
          </w:rPr>
          <w:delText>,</w:delText>
        </w:r>
      </w:del>
      <w:del w:id="3" w:author="Tanja" w:date="2016-11-28T09:55:00Z">
        <w:r w:rsidR="00A178C2" w:rsidDel="00BA6E66">
          <w:rPr>
            <w:lang w:val="en-GB"/>
          </w:rPr>
          <w:delText xml:space="preserve"> </w:delText>
        </w:r>
        <w:commentRangeEnd w:id="1"/>
        <w:r w:rsidR="004438F0" w:rsidDel="00BA6E66">
          <w:rPr>
            <w:rStyle w:val="CommentReference"/>
          </w:rPr>
          <w:commentReference w:id="1"/>
        </w:r>
        <w:r w:rsidR="00A178C2" w:rsidDel="00BA6E66">
          <w:rPr>
            <w:lang w:val="en-GB"/>
          </w:rPr>
          <w:delText>but</w:delText>
        </w:r>
      </w:del>
      <w:r w:rsidR="00A178C2">
        <w:rPr>
          <w:lang w:val="en-GB"/>
        </w:rPr>
        <w:t xml:space="preserve"> there are</w:t>
      </w:r>
      <w:r w:rsidR="00666C6D">
        <w:rPr>
          <w:lang w:val="en-GB"/>
        </w:rPr>
        <w:t xml:space="preserve"> no </w:t>
      </w:r>
      <w:r w:rsidR="00EA46AB">
        <w:rPr>
          <w:lang w:val="en-GB"/>
        </w:rPr>
        <w:t>s</w:t>
      </w:r>
      <w:r w:rsidR="00EA46AB" w:rsidRPr="0009226E">
        <w:rPr>
          <w:lang w:val="en-GB"/>
        </w:rPr>
        <w:t xml:space="preserve">tudies </w:t>
      </w:r>
      <w:r w:rsidR="00666C6D">
        <w:rPr>
          <w:lang w:val="en-GB"/>
        </w:rPr>
        <w:t xml:space="preserve">that </w:t>
      </w:r>
      <w:r w:rsidR="00FC4A2D">
        <w:rPr>
          <w:lang w:val="en-GB"/>
        </w:rPr>
        <w:t>compare ecological attributes of sexuals and asexuals</w:t>
      </w:r>
      <w:r w:rsidR="00EA46AB" w:rsidRPr="0009226E">
        <w:rPr>
          <w:lang w:val="en-GB"/>
        </w:rPr>
        <w:t xml:space="preserve"> </w:t>
      </w:r>
      <w:r w:rsidR="00666C6D">
        <w:rPr>
          <w:lang w:val="en-GB"/>
        </w:rPr>
        <w:t>on a large scale</w:t>
      </w:r>
      <w:r w:rsidR="00EA46AB" w:rsidRPr="0009226E">
        <w:rPr>
          <w:lang w:val="en-GB"/>
        </w:rPr>
        <w:t xml:space="preserve">, prohibiting inference of general patterns. Some insect groups present high proportions of asexual species and are thus good systems to </w:t>
      </w:r>
      <w:r w:rsidR="00FC4A2D">
        <w:rPr>
          <w:lang w:val="en-GB"/>
        </w:rPr>
        <w:t>test</w:t>
      </w:r>
      <w:r w:rsidR="00FC4A2D" w:rsidRPr="0009226E">
        <w:rPr>
          <w:lang w:val="en-GB"/>
        </w:rPr>
        <w:t xml:space="preserve"> </w:t>
      </w:r>
      <w:r w:rsidR="00FC4A2D">
        <w:rPr>
          <w:lang w:val="en-GB"/>
        </w:rPr>
        <w:t>for ecological differences between species with different reproductive modes</w:t>
      </w:r>
      <w:r w:rsidR="00EA46AB" w:rsidRPr="0009226E">
        <w:rPr>
          <w:lang w:val="en-GB"/>
        </w:rPr>
        <w:t>. In this large</w:t>
      </w:r>
      <w:r w:rsidR="00EA46AB">
        <w:rPr>
          <w:lang w:val="en-GB"/>
        </w:rPr>
        <w:t>-</w:t>
      </w:r>
      <w:r w:rsidR="00EA46AB" w:rsidRPr="0009226E">
        <w:rPr>
          <w:lang w:val="en-GB"/>
        </w:rPr>
        <w:t xml:space="preserve">scale comparative analysis, we investigated the ecology and distribution of </w:t>
      </w:r>
      <w:r w:rsidR="00FC4A2D">
        <w:rPr>
          <w:lang w:val="en-GB"/>
        </w:rPr>
        <w:t xml:space="preserve">sexual and </w:t>
      </w:r>
      <w:r w:rsidR="00EA46AB" w:rsidRPr="0009226E">
        <w:rPr>
          <w:lang w:val="en-GB"/>
        </w:rPr>
        <w:t xml:space="preserve">asexual </w:t>
      </w:r>
      <w:r w:rsidR="00A030C9">
        <w:rPr>
          <w:lang w:val="en-GB"/>
        </w:rPr>
        <w:t>parasitoid and phytophagous</w:t>
      </w:r>
      <w:r w:rsidR="00EA46AB" w:rsidRPr="0009226E">
        <w:rPr>
          <w:lang w:val="en-GB"/>
        </w:rPr>
        <w:t xml:space="preserve"> wasps. </w:t>
      </w:r>
      <w:r w:rsidR="00A030C9">
        <w:rPr>
          <w:lang w:val="en-GB"/>
        </w:rPr>
        <w:t>D</w:t>
      </w:r>
      <w:r w:rsidR="00666C6D" w:rsidRPr="00A4179B">
        <w:rPr>
          <w:lang w:val="en-GB"/>
        </w:rPr>
        <w:t xml:space="preserve">ata </w:t>
      </w:r>
      <w:r w:rsidR="00666C6D">
        <w:rPr>
          <w:lang w:val="en-GB"/>
        </w:rPr>
        <w:t xml:space="preserve">on </w:t>
      </w:r>
      <w:r w:rsidR="00EA46AB" w:rsidRPr="0009226E">
        <w:rPr>
          <w:lang w:val="en-GB"/>
        </w:rPr>
        <w:t xml:space="preserve">distribution and host species </w:t>
      </w:r>
      <w:r w:rsidR="00FC4A2D">
        <w:rPr>
          <w:lang w:val="en-GB"/>
        </w:rPr>
        <w:t xml:space="preserve">for more than 200 asexuals and 10000 sexuals </w:t>
      </w:r>
      <w:r w:rsidR="00A030C9">
        <w:rPr>
          <w:lang w:val="en-GB"/>
        </w:rPr>
        <w:t xml:space="preserve">was retrieved </w:t>
      </w:r>
      <w:r w:rsidR="00EA46AB" w:rsidRPr="0009226E">
        <w:rPr>
          <w:lang w:val="en-GB"/>
        </w:rPr>
        <w:t>from an exhaustive online database. We found that asexuals have more host species</w:t>
      </w:r>
      <w:r w:rsidR="00EA04EF">
        <w:rPr>
          <w:lang w:val="en-GB"/>
        </w:rPr>
        <w:t xml:space="preserve"> and </w:t>
      </w:r>
      <w:r w:rsidR="00712CAE" w:rsidRPr="00A4179B">
        <w:rPr>
          <w:lang w:val="en-GB"/>
        </w:rPr>
        <w:t>wider distribution ranges</w:t>
      </w:r>
      <w:r w:rsidR="00345396">
        <w:rPr>
          <w:lang w:val="en-GB"/>
        </w:rPr>
        <w:t xml:space="preserve"> than their sexual relatives</w:t>
      </w:r>
      <w:r w:rsidR="00EA04EF">
        <w:rPr>
          <w:lang w:val="en-GB"/>
        </w:rPr>
        <w:t>.</w:t>
      </w:r>
      <w:r w:rsidR="00430126">
        <w:rPr>
          <w:lang w:val="en-GB"/>
        </w:rPr>
        <w:t xml:space="preserve"> These </w:t>
      </w:r>
      <w:r w:rsidR="00345396">
        <w:rPr>
          <w:lang w:val="en-GB"/>
        </w:rPr>
        <w:t>generalist ecologies</w:t>
      </w:r>
      <w:r w:rsidR="00A030C9">
        <w:rPr>
          <w:lang w:val="en-GB"/>
        </w:rPr>
        <w:t xml:space="preserve"> </w:t>
      </w:r>
      <w:r w:rsidR="00430126">
        <w:rPr>
          <w:lang w:val="en-GB"/>
        </w:rPr>
        <w:t>did not solely evolve after</w:t>
      </w:r>
      <w:r w:rsidR="00836524">
        <w:rPr>
          <w:lang w:val="en-GB"/>
        </w:rPr>
        <w:t xml:space="preserve"> the transition to asexuality. W</w:t>
      </w:r>
      <w:r w:rsidR="00430126">
        <w:rPr>
          <w:lang w:val="en-GB"/>
        </w:rPr>
        <w:t>e found that</w:t>
      </w:r>
      <w:r w:rsidR="00712CAE">
        <w:rPr>
          <w:lang w:val="en-GB"/>
        </w:rPr>
        <w:t xml:space="preserve"> </w:t>
      </w:r>
      <w:r w:rsidR="00A178C2">
        <w:rPr>
          <w:lang w:val="en-GB"/>
        </w:rPr>
        <w:t xml:space="preserve">extant asexual lineages </w:t>
      </w:r>
      <w:r w:rsidR="00A030C9">
        <w:rPr>
          <w:lang w:val="en-GB"/>
        </w:rPr>
        <w:t xml:space="preserve">often </w:t>
      </w:r>
      <w:r w:rsidR="00A178C2">
        <w:rPr>
          <w:lang w:val="en-GB"/>
        </w:rPr>
        <w:t xml:space="preserve">derived from </w:t>
      </w:r>
      <w:r w:rsidR="009E4439">
        <w:rPr>
          <w:lang w:val="en-GB"/>
        </w:rPr>
        <w:t xml:space="preserve">sexuals with </w:t>
      </w:r>
      <w:r w:rsidR="00A030C9">
        <w:rPr>
          <w:lang w:val="en-GB"/>
        </w:rPr>
        <w:t xml:space="preserve">relatively </w:t>
      </w:r>
      <w:r w:rsidR="00430126">
        <w:rPr>
          <w:lang w:val="en-GB"/>
        </w:rPr>
        <w:t xml:space="preserve">many host species and </w:t>
      </w:r>
      <w:r w:rsidR="000F271B">
        <w:rPr>
          <w:lang w:val="en-GB"/>
        </w:rPr>
        <w:t>wide distribution ranges</w:t>
      </w:r>
      <w:r w:rsidR="00345396">
        <w:rPr>
          <w:lang w:val="en-GB"/>
        </w:rPr>
        <w:t>, indicating that these ecological attributes favour the transition to and/or success of asexuality</w:t>
      </w:r>
      <w:r w:rsidR="00A030C9">
        <w:rPr>
          <w:lang w:val="en-GB"/>
        </w:rPr>
        <w:t xml:space="preserve">. </w:t>
      </w:r>
      <w:r w:rsidR="00961696">
        <w:rPr>
          <w:lang w:val="en-GB"/>
        </w:rPr>
        <w:t>W</w:t>
      </w:r>
      <w:r w:rsidR="00A030C9">
        <w:rPr>
          <w:lang w:val="en-GB"/>
        </w:rPr>
        <w:t>e discuss how ecological pre-adaptations in sexuals determine the evolutionary success of their derived asexuals</w:t>
      </w:r>
      <w:r w:rsidR="00A178C2">
        <w:rPr>
          <w:lang w:val="en-GB"/>
        </w:rPr>
        <w:t>.</w:t>
      </w:r>
      <w:r w:rsidR="000F271B">
        <w:rPr>
          <w:lang w:val="en-GB"/>
        </w:rPr>
        <w:t xml:space="preserve"> </w:t>
      </w:r>
    </w:p>
    <w:p w14:paraId="22035DF2" w14:textId="741AB73B" w:rsidR="00A178C2" w:rsidRPr="0009226E" w:rsidRDefault="00A178C2" w:rsidP="0009226E">
      <w:pPr>
        <w:spacing w:line="480" w:lineRule="auto"/>
        <w:rPr>
          <w:lang w:val="en-GB"/>
        </w:rPr>
      </w:pPr>
    </w:p>
    <w:sectPr w:rsidR="00A178C2" w:rsidRPr="0009226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anja" w:date="2016-11-28T09:49:00Z" w:initials="T">
    <w:p w14:paraId="0B8D9A18" w14:textId="77777777" w:rsidR="00FF3ADB" w:rsidRDefault="00FF3ADB">
      <w:pPr>
        <w:pStyle w:val="CommentText"/>
      </w:pPr>
      <w:r>
        <w:rPr>
          <w:rStyle w:val="CommentReference"/>
        </w:rPr>
        <w:annotationRef/>
      </w:r>
      <w:r>
        <w:t>If you have an asexual generated via a single mutation in 1 sexual female, the prediction would be opposite (sex &gt; asex) (frozen niche variation model) so not a good idea to generalize the direction of the difference.</w:t>
      </w:r>
    </w:p>
    <w:p w14:paraId="252B58B6" w14:textId="5D56B945" w:rsidR="00FF3ADB" w:rsidRDefault="00FF3ADB">
      <w:pPr>
        <w:pStyle w:val="CommentText"/>
      </w:pPr>
      <w:r>
        <w:t>Also, being a generalist is not necessarily an advantage (it depends…) so best refer to generalist vs specialist as a strategy, not an ecological advantage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3E"/>
    <w:rsid w:val="0009226E"/>
    <w:rsid w:val="000F271B"/>
    <w:rsid w:val="00245726"/>
    <w:rsid w:val="00345396"/>
    <w:rsid w:val="003C3AB9"/>
    <w:rsid w:val="003E5E69"/>
    <w:rsid w:val="00430126"/>
    <w:rsid w:val="004438F0"/>
    <w:rsid w:val="0050286F"/>
    <w:rsid w:val="00666C6D"/>
    <w:rsid w:val="00712CAE"/>
    <w:rsid w:val="00741121"/>
    <w:rsid w:val="00836524"/>
    <w:rsid w:val="00862295"/>
    <w:rsid w:val="008711AE"/>
    <w:rsid w:val="00880933"/>
    <w:rsid w:val="00961696"/>
    <w:rsid w:val="009E4439"/>
    <w:rsid w:val="00A030C9"/>
    <w:rsid w:val="00A178C2"/>
    <w:rsid w:val="00B8562B"/>
    <w:rsid w:val="00BA6E66"/>
    <w:rsid w:val="00C75F6B"/>
    <w:rsid w:val="00CA573E"/>
    <w:rsid w:val="00CB2945"/>
    <w:rsid w:val="00DA264C"/>
    <w:rsid w:val="00DE3DB0"/>
    <w:rsid w:val="00EA04EF"/>
    <w:rsid w:val="00EA46AB"/>
    <w:rsid w:val="00FC4A2D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9A92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6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AB"/>
    <w:rPr>
      <w:rFonts w:ascii="Lucida Grande" w:hAnsi="Lucida Grande" w:cs="Lucida Grande"/>
      <w:color w:val="00000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38F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8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8F0"/>
    <w:rPr>
      <w:color w:val="00000A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8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8F0"/>
    <w:rPr>
      <w:b/>
      <w:bCs/>
      <w:color w:val="00000A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urce Han Sans CN Regular" w:hAnsi="Liberation Serif" w:cs="Lohit Devanagari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6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AB"/>
    <w:rPr>
      <w:rFonts w:ascii="Lucida Grande" w:hAnsi="Lucida Grande" w:cs="Lucida Grande"/>
      <w:color w:val="00000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38F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8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8F0"/>
    <w:rPr>
      <w:color w:val="00000A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8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8F0"/>
    <w:rPr>
      <w:b/>
      <w:bCs/>
      <w:color w:val="00000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1342</Characters>
  <Application>Microsoft Macintosh Word</Application>
  <DocSecurity>0</DocSecurity>
  <Lines>11</Lines>
  <Paragraphs>3</Paragraphs>
  <ScaleCrop>false</ScaleCrop>
  <Company>DEE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</dc:creator>
  <dc:description/>
  <cp:lastModifiedBy>Casper van der Kooi</cp:lastModifiedBy>
  <cp:revision>4</cp:revision>
  <dcterms:created xsi:type="dcterms:W3CDTF">2016-11-28T09:55:00Z</dcterms:created>
  <dcterms:modified xsi:type="dcterms:W3CDTF">2016-11-28T09:56:00Z</dcterms:modified>
  <dc:language>en-US</dc:language>
</cp:coreProperties>
</file>